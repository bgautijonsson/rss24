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76" w:rsidRDefault="00BE416F">
      <w:pPr>
        <w:pStyle w:val="Title"/>
      </w:pPr>
      <w:r>
        <w:t>Modeling Data-Level Spatial Dependence in Multivariate Generalized Extreme Value Distributions with Copulas Based on Gaussian Markov Random Fields</w:t>
      </w:r>
    </w:p>
    <w:p w:rsidR="00F77476" w:rsidRDefault="00BE416F">
      <w:pPr>
        <w:pStyle w:val="Author"/>
      </w:pPr>
      <w:r>
        <w:t>Brynjólfur Gauti Guðrúnar Jónsson</w:t>
      </w:r>
    </w:p>
    <w:p w:rsidR="00F77476" w:rsidRDefault="00BE416F">
      <w:pPr>
        <w:pStyle w:val="FirstParagraph"/>
      </w:pPr>
      <w:r>
        <w:t xml:space="preserve">When working with spatially distributed extreme values, we can relatively easily add spatial dependence to the parameters governing each location’s Generalized Extreme Value </w:t>
      </w:r>
      <w:r w:rsidRPr="00F12156">
        <w:rPr>
          <w:iCs/>
          <w:rPrChange w:id="0" w:author="Birgir Hrafnkelsson - HI" w:date="2024-03-22T12:39:00Z">
            <w:rPr>
              <w:i/>
              <w:iCs/>
            </w:rPr>
          </w:rPrChange>
        </w:rPr>
        <w:t>(GEV)</w:t>
      </w:r>
      <w:r>
        <w:t xml:space="preserve"> distribution </w:t>
      </w:r>
      <w:r w:rsidRPr="00F12156">
        <w:rPr>
          <w:iCs/>
          <w:rPrChange w:id="1" w:author="Birgir Hrafnkelsson - HI" w:date="2024-03-22T12:39:00Z">
            <w:rPr>
              <w:i/>
              <w:iCs/>
            </w:rPr>
          </w:rPrChange>
        </w:rPr>
        <w:t>(nearby locations have similar parameter values)</w:t>
      </w:r>
      <w:r>
        <w:t>, but we also n</w:t>
      </w:r>
      <w:r>
        <w:t xml:space="preserve">eed to model the dependence in the observed data itself </w:t>
      </w:r>
      <w:r w:rsidRPr="00F12156">
        <w:rPr>
          <w:iCs/>
          <w:rPrChange w:id="2" w:author="Birgir Hrafnkelsson - HI" w:date="2024-03-22T12:40:00Z">
            <w:rPr>
              <w:i/>
              <w:iCs/>
            </w:rPr>
          </w:rPrChange>
        </w:rPr>
        <w:t>(i.e. extreme events tend to happen at similar times in nearby locations)</w:t>
      </w:r>
      <w:r>
        <w:t xml:space="preserve">. By using copulas based on Gaussian Markov </w:t>
      </w:r>
      <w:del w:id="3" w:author="Birgir Hrafnkelsson - HI" w:date="2024-03-22T12:41:00Z">
        <w:r w:rsidDel="00F12156">
          <w:delText xml:space="preserve">Random </w:delText>
        </w:r>
      </w:del>
      <w:ins w:id="4" w:author="Birgir Hrafnkelsson - HI" w:date="2024-03-22T12:41:00Z">
        <w:r w:rsidR="00F12156">
          <w:t>r</w:t>
        </w:r>
        <w:r w:rsidR="00F12156">
          <w:t xml:space="preserve">andom </w:t>
        </w:r>
      </w:ins>
      <w:del w:id="5" w:author="Birgir Hrafnkelsson - HI" w:date="2024-03-22T12:41:00Z">
        <w:r w:rsidDel="00F12156">
          <w:delText xml:space="preserve">Fields </w:delText>
        </w:r>
      </w:del>
      <w:ins w:id="6" w:author="Birgir Hrafnkelsson - HI" w:date="2024-03-22T12:41:00Z">
        <w:r w:rsidR="00F12156">
          <w:t>f</w:t>
        </w:r>
        <w:r w:rsidR="00F12156">
          <w:t xml:space="preserve">ields </w:t>
        </w:r>
      </w:ins>
      <w:r w:rsidRPr="00F12156">
        <w:rPr>
          <w:iCs/>
          <w:rPrChange w:id="7" w:author="Birgir Hrafnkelsson - HI" w:date="2024-03-22T12:40:00Z">
            <w:rPr>
              <w:i/>
              <w:iCs/>
            </w:rPr>
          </w:rPrChange>
        </w:rPr>
        <w:t>(GMRF)</w:t>
      </w:r>
      <w:r>
        <w:t xml:space="preserve"> we might be able to more accurately represent the data-level </w:t>
      </w:r>
      <w:del w:id="8" w:author="Birgir Hrafnkelsson - HI" w:date="2024-03-22T12:40:00Z">
        <w:r w:rsidDel="00F12156">
          <w:delText>c</w:delText>
        </w:r>
        <w:r w:rsidDel="00F12156">
          <w:delText xml:space="preserve">orrelations </w:delText>
        </w:r>
      </w:del>
      <w:ins w:id="9" w:author="Birgir Hrafnkelsson - HI" w:date="2024-03-22T12:40:00Z">
        <w:r w:rsidR="00F12156">
          <w:t>dependence</w:t>
        </w:r>
        <w:r w:rsidR="00F12156">
          <w:t xml:space="preserve"> </w:t>
        </w:r>
      </w:ins>
      <w:r>
        <w:t>while aiming to keep the computation</w:t>
      </w:r>
      <w:del w:id="10" w:author="Birgir Hrafnkelsson - HI" w:date="2024-03-22T12:40:00Z">
        <w:r w:rsidDel="00F12156">
          <w:delText>-</w:delText>
        </w:r>
      </w:del>
      <w:ins w:id="11" w:author="Birgir Hrafnkelsson - HI" w:date="2024-03-22T12:40:00Z">
        <w:r w:rsidR="00F12156">
          <w:t xml:space="preserve"> </w:t>
        </w:r>
      </w:ins>
      <w:r>
        <w:t>time feasible.</w:t>
      </w:r>
      <w:bookmarkStart w:id="12" w:name="_GoBack"/>
      <w:bookmarkEnd w:id="12"/>
    </w:p>
    <w:p w:rsidR="00F77476" w:rsidRDefault="00BE416F">
      <w:pPr>
        <w:pStyle w:val="BodyText"/>
      </w:pPr>
      <w:r>
        <w:t>In this talk</w:t>
      </w:r>
      <w:ins w:id="13" w:author="Birgir Hrafnkelsson - HI" w:date="2024-03-22T12:40:00Z">
        <w:r w:rsidR="00F12156">
          <w:t>,</w:t>
        </w:r>
      </w:ins>
      <w:r>
        <w:t xml:space="preserve"> I will present my PhD research on incorporating data-level spatial </w:t>
      </w:r>
      <w:del w:id="14" w:author="Birgir Hrafnkelsson - HI" w:date="2024-03-22T12:41:00Z">
        <w:r w:rsidDel="00F12156">
          <w:delText xml:space="preserve">correlations </w:delText>
        </w:r>
      </w:del>
      <w:ins w:id="15" w:author="Birgir Hrafnkelsson - HI" w:date="2024-03-22T12:41:00Z">
        <w:r w:rsidR="00F12156">
          <w:t>dependence</w:t>
        </w:r>
        <w:r w:rsidR="00F12156">
          <w:t xml:space="preserve"> </w:t>
        </w:r>
      </w:ins>
      <w:r>
        <w:t xml:space="preserve">in the GEV distribution for improved modeling of extreme precipitation in large datasets. The talk </w:t>
      </w:r>
      <w:r>
        <w:t>will cover how to include spatial dependence in GEV parameters using the Besag-York</w:t>
      </w:r>
      <w:r>
        <w:t>-</w:t>
      </w:r>
      <w:r>
        <w:t>Mollié model before moving on to the modeling of data-level dependence with GMRF copulas. The talk ends with results from a simulation study showing how this might be feasi</w:t>
      </w:r>
      <w:r>
        <w:t>ble in a spatial process with GEV margins and data-level dependence described by a GMRF copula.</w:t>
      </w:r>
    </w:p>
    <w:sectPr w:rsidR="00F7747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16F" w:rsidRDefault="00BE416F">
      <w:pPr>
        <w:spacing w:after="0"/>
      </w:pPr>
      <w:r>
        <w:separator/>
      </w:r>
    </w:p>
  </w:endnote>
  <w:endnote w:type="continuationSeparator" w:id="0">
    <w:p w:rsidR="00BE416F" w:rsidRDefault="00BE41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16F" w:rsidRDefault="00BE416F">
      <w:r>
        <w:separator/>
      </w:r>
    </w:p>
  </w:footnote>
  <w:footnote w:type="continuationSeparator" w:id="0">
    <w:p w:rsidR="00BE416F" w:rsidRDefault="00BE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3469E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rgir Hrafnkelsson - HI">
    <w15:presenceInfo w15:providerId="None" w15:userId="Birgir Hrafnkelsson - 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476"/>
    <w:rsid w:val="00BE416F"/>
    <w:rsid w:val="00F12156"/>
    <w:rsid w:val="00F7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C50B"/>
  <w15:docId w15:val="{BDB1B9BA-2F00-43E4-8D0E-4F6FCD91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BalloonText">
    <w:name w:val="Balloon Text"/>
    <w:basedOn w:val="Normal"/>
    <w:link w:val="BalloonTextChar"/>
    <w:semiHidden/>
    <w:unhideWhenUsed/>
    <w:rsid w:val="00F121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2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Data-Level Spatial Dependence in Multivariate Generalized Extreme Value Distributions with Copulas Based on Gaussian Markov Random Fields</dc:title>
  <dc:creator>Brynjólfur Gauti Guðrúnar Jónsson</dc:creator>
  <cp:keywords/>
  <cp:lastModifiedBy>Birgir Hrafnkelsson - HI</cp:lastModifiedBy>
  <cp:revision>2</cp:revision>
  <dcterms:created xsi:type="dcterms:W3CDTF">2024-03-22T11:14:00Z</dcterms:created>
  <dcterms:modified xsi:type="dcterms:W3CDTF">2024-03-22T12:42:00Z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